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5FAFEB" w14:textId="0DD6CD94" w:rsidR="00F147E9" w:rsidRDefault="00BD17D1" w:rsidP="00BD17D1">
      <w:pPr>
        <w:pStyle w:val="Title"/>
      </w:pPr>
      <w:r>
        <w:t xml:space="preserve">Demo: </w:t>
      </w:r>
      <w:r w:rsidR="00EC3387">
        <w:t>Accessible Places</w:t>
      </w:r>
      <w:r>
        <w:t xml:space="preserve"> </w:t>
      </w:r>
      <w:r w:rsidR="000030C2">
        <w:t>Finder</w:t>
      </w:r>
      <w:r w:rsidR="0054332A">
        <w:t>/Scoring</w:t>
      </w:r>
      <w:r w:rsidR="000030C2">
        <w:t xml:space="preserve"> </w:t>
      </w:r>
      <w:r>
        <w:t xml:space="preserve">for People with Disabilities </w:t>
      </w:r>
    </w:p>
    <w:p w14:paraId="33EC91EE" w14:textId="3C300D66" w:rsidR="00BD17D1" w:rsidRDefault="00BD17D1">
      <w:r w:rsidRPr="0077161B">
        <w:rPr>
          <w:rStyle w:val="Heading1Char"/>
        </w:rPr>
        <w:t>1. Background</w:t>
      </w:r>
      <w:r>
        <w:t xml:space="preserve">: This demo aims </w:t>
      </w:r>
      <w:r w:rsidR="00BD3BFC">
        <w:t>to help people with disabilities</w:t>
      </w:r>
      <w:r>
        <w:t xml:space="preserve"> to find </w:t>
      </w:r>
      <w:r w:rsidR="005404DE">
        <w:t>accessible places</w:t>
      </w:r>
      <w:r>
        <w:t xml:space="preserve"> in the state of Minnesota. </w:t>
      </w:r>
      <w:r w:rsidR="0002434D">
        <w:t xml:space="preserve">Over 10% of </w:t>
      </w:r>
      <w:r w:rsidR="00827666">
        <w:t>the population in Minnesota report being disabled</w:t>
      </w:r>
      <w:r w:rsidR="0002434D">
        <w:t xml:space="preserve">, and the percentage is </w:t>
      </w:r>
      <w:r w:rsidR="0077161B">
        <w:t xml:space="preserve">even </w:t>
      </w:r>
      <w:r w:rsidR="0002434D">
        <w:t>higher in senior population</w:t>
      </w:r>
      <w:r w:rsidR="00827666">
        <w:t>s</w:t>
      </w:r>
      <w:r w:rsidR="0002434D">
        <w:t xml:space="preserve">. How to find a convenient and </w:t>
      </w:r>
      <w:r w:rsidR="00D619D9">
        <w:t>accessible</w:t>
      </w:r>
      <w:r w:rsidR="0002434D">
        <w:t xml:space="preserve"> place to live</w:t>
      </w:r>
      <w:r w:rsidR="00335402">
        <w:t xml:space="preserve"> or travel to, </w:t>
      </w:r>
      <w:r w:rsidR="0002434D">
        <w:t xml:space="preserve">is one of the most important issues for people with disabilities. </w:t>
      </w:r>
      <w:r w:rsidR="0077161B">
        <w:t>Unfortunately, there’s no such app</w:t>
      </w:r>
      <w:r w:rsidR="00827666">
        <w:t>lication</w:t>
      </w:r>
      <w:r w:rsidR="0077161B">
        <w:t xml:space="preserve"> available.</w:t>
      </w:r>
    </w:p>
    <w:p w14:paraId="15A71CD9" w14:textId="77777777" w:rsidR="0077161B" w:rsidRDefault="0077161B"/>
    <w:p w14:paraId="39E5867C" w14:textId="38B393ED" w:rsidR="00874676" w:rsidRDefault="0077161B">
      <w:r w:rsidRPr="0077161B">
        <w:rPr>
          <w:rStyle w:val="Heading1Char"/>
        </w:rPr>
        <w:t>2. Functionality and Data source</w:t>
      </w:r>
      <w:r>
        <w:t>:</w:t>
      </w:r>
      <w:r w:rsidR="000030C2">
        <w:t xml:space="preserve"> This app </w:t>
      </w:r>
      <w:r w:rsidR="00D80566">
        <w:t xml:space="preserve">mainly implements two functionalities. </w:t>
      </w:r>
      <w:r w:rsidR="001542D8">
        <w:t xml:space="preserve">First, user can input an address name, a zip code or a city name, then an “accessibility score” </w:t>
      </w:r>
      <w:r w:rsidR="008D3EB8">
        <w:t xml:space="preserve">based on different features (details come later in this document) </w:t>
      </w:r>
      <w:r w:rsidR="001542D8">
        <w:t>will be computed and returned to a user and a short summary r</w:t>
      </w:r>
      <w:r w:rsidR="00101458">
        <w:t>eport will be generated as well.</w:t>
      </w:r>
      <w:r w:rsidR="001542D8">
        <w:t xml:space="preserve"> Second, user can specify a specific geographical range (</w:t>
      </w:r>
      <w:r w:rsidR="00101458">
        <w:t xml:space="preserve">i.e., </w:t>
      </w:r>
      <w:r w:rsidR="001542D8">
        <w:t xml:space="preserve">state, county or city), and the level of places </w:t>
      </w:r>
      <w:r w:rsidR="00101458">
        <w:t xml:space="preserve">to rank (i.e., county, city, or zip code), then the accessibility scores will be computed at the requested level of places and the ranked places will returned to the user. </w:t>
      </w:r>
      <w:r w:rsidR="00874676">
        <w:t>Some technical details about the ranking:</w:t>
      </w:r>
    </w:p>
    <w:p w14:paraId="5310705D" w14:textId="588907F2" w:rsidR="00874676" w:rsidRDefault="00874676" w:rsidP="00874676">
      <w:pPr>
        <w:pStyle w:val="ListParagraph"/>
        <w:numPr>
          <w:ilvl w:val="0"/>
          <w:numId w:val="1"/>
        </w:numPr>
      </w:pPr>
      <w:r>
        <w:t>Each feature that is involved in the ranking is given a 0 to 100 scale. Such scale should be a normalized z-score that is comparable to the average score</w:t>
      </w:r>
    </w:p>
    <w:p w14:paraId="149519AE" w14:textId="164C21C1" w:rsidR="00874676" w:rsidRDefault="00874676" w:rsidP="00874676">
      <w:pPr>
        <w:pStyle w:val="ListParagraph"/>
        <w:numPr>
          <w:ilvl w:val="0"/>
          <w:numId w:val="1"/>
        </w:numPr>
      </w:pPr>
      <w:r>
        <w:t>Each feature is assigned a weight in the final scoring function. By default, the weight is set equal; but the weight can be adjusted by users</w:t>
      </w:r>
    </w:p>
    <w:p w14:paraId="3157F483" w14:textId="7B82683C" w:rsidR="00874676" w:rsidRDefault="00B77E65" w:rsidP="00874676">
      <w:pPr>
        <w:pStyle w:val="ListParagraph"/>
        <w:numPr>
          <w:ilvl w:val="0"/>
          <w:numId w:val="1"/>
        </w:numPr>
      </w:pPr>
      <w:r>
        <w:t xml:space="preserve">The score computing is composed of online computation and offline computation. </w:t>
      </w:r>
    </w:p>
    <w:p w14:paraId="470A6BF3" w14:textId="54E5BB35" w:rsidR="00C14ED9" w:rsidRDefault="00C14ED9">
      <w:r>
        <w:t xml:space="preserve">Now we will explain the data resources and the features </w:t>
      </w:r>
      <w:r w:rsidR="00827666">
        <w:t xml:space="preserve">that </w:t>
      </w:r>
      <w:r>
        <w:t xml:space="preserve">will be used in ranking. </w:t>
      </w:r>
    </w:p>
    <w:p w14:paraId="5D74913C" w14:textId="77777777" w:rsidR="00F2201E" w:rsidRDefault="00F2201E"/>
    <w:p w14:paraId="623060D4" w14:textId="280FF4CF" w:rsidR="00874676" w:rsidRDefault="00C14ED9">
      <w:r w:rsidRPr="00C14ED9">
        <w:rPr>
          <w:rStyle w:val="Heading2Char"/>
        </w:rPr>
        <w:t>2.1 Housing data</w:t>
      </w:r>
      <w:r>
        <w:t xml:space="preserve">: </w:t>
      </w:r>
      <w:r w:rsidR="00874676">
        <w:t>This feature evaluate</w:t>
      </w:r>
      <w:r w:rsidR="00D8683D">
        <w:t>s</w:t>
      </w:r>
      <w:r w:rsidR="00874676">
        <w:t xml:space="preserve"> the availability of nearby affordable apartment</w:t>
      </w:r>
      <w:r w:rsidR="00B26B67">
        <w:t>, as well as the physical quality of house</w:t>
      </w:r>
      <w:r w:rsidR="009B75EB">
        <w:t>s.</w:t>
      </w:r>
      <w:r w:rsidR="001949B1">
        <w:t xml:space="preserve"> </w:t>
      </w:r>
      <w:r w:rsidR="00CF22E3">
        <w:t>Proposed equation:</w:t>
      </w:r>
    </w:p>
    <w:p w14:paraId="14309D51" w14:textId="0944FEDD" w:rsidR="00CF22E3" w:rsidRDefault="006B027D">
      <w:r>
        <w:t xml:space="preserve">                                                  </w:t>
      </w:r>
      <w:r w:rsidR="002914A7" w:rsidRPr="002914A7">
        <w:rPr>
          <w:position w:val="-22"/>
        </w:rPr>
        <w:object w:dxaOrig="3480" w:dyaOrig="440" w14:anchorId="2CBA86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4.25pt;height:22.1pt" o:ole="">
            <v:imagedata r:id="rId6" o:title=""/>
          </v:shape>
          <o:OLEObject Type="Embed" ProgID="Equation.3" ShapeID="_x0000_i1031" DrawAspect="Content" ObjectID="_1372146836" r:id="rId7"/>
        </w:object>
      </w:r>
    </w:p>
    <w:p w14:paraId="75DC2F2D" w14:textId="74FF9C86" w:rsidR="0077161B" w:rsidRDefault="00F92A12">
      <w:r>
        <w:t xml:space="preserve">The US Department of Housing and </w:t>
      </w:r>
      <w:r w:rsidR="00F2201E">
        <w:t>Development provides a list of subsidized apartments:</w:t>
      </w:r>
    </w:p>
    <w:p w14:paraId="4E175464" w14:textId="702F9259" w:rsidR="00F2201E" w:rsidRDefault="002914A7">
      <w:hyperlink r:id="rId8" w:history="1">
        <w:r w:rsidR="00F2201E" w:rsidRPr="00431DF2">
          <w:rPr>
            <w:rStyle w:val="Hyperlink"/>
          </w:rPr>
          <w:t>http://www.hud.gov/apps/section8/results.cfm?city_name_text=&amp;county_name_text=&amp;zip_code=&amp;property_name_text=&amp;client_group_type=&amp;maxrec=20&amp;state_code=MN&amp;statename=Minnesota</w:t>
        </w:r>
      </w:hyperlink>
    </w:p>
    <w:p w14:paraId="6C0E5F7C" w14:textId="76276462" w:rsidR="00F2201E" w:rsidRDefault="00F2201E">
      <w:r>
        <w:t xml:space="preserve">In addition, there’s a </w:t>
      </w:r>
      <w:r w:rsidR="00A41C3F">
        <w:t>Physical Inspection S</w:t>
      </w:r>
      <w:r>
        <w:t xml:space="preserve">core </w:t>
      </w:r>
      <w:r w:rsidR="00A41C3F">
        <w:t>released by state government and assigned to each apartment:</w:t>
      </w:r>
    </w:p>
    <w:p w14:paraId="5994578A" w14:textId="76730ADF" w:rsidR="00A41C3F" w:rsidRDefault="002914A7">
      <w:hyperlink r:id="rId9" w:history="1">
        <w:r w:rsidR="00A41C3F" w:rsidRPr="00431DF2">
          <w:rPr>
            <w:rStyle w:val="Hyperlink"/>
          </w:rPr>
          <w:t>http://portal.hud.gov/hudportal/HUD?src=/program_offices/housing/mfh/rems/remsinspecscores/remsphysinspscores</w:t>
        </w:r>
      </w:hyperlink>
    </w:p>
    <w:p w14:paraId="1B0963E7" w14:textId="77777777" w:rsidR="00A41C3F" w:rsidRDefault="00A41C3F"/>
    <w:p w14:paraId="22BD86DA" w14:textId="3940396A" w:rsidR="002604D8" w:rsidRDefault="00A41C3F">
      <w:r w:rsidRPr="00A41C3F">
        <w:rPr>
          <w:rStyle w:val="Heading2Char"/>
        </w:rPr>
        <w:lastRenderedPageBreak/>
        <w:t>2.2 Mobility</w:t>
      </w:r>
      <w:r>
        <w:t xml:space="preserve">: </w:t>
      </w:r>
      <w:r w:rsidR="001949B1">
        <w:t xml:space="preserve">This feature </w:t>
      </w:r>
      <w:r w:rsidR="0009504C">
        <w:t xml:space="preserve">combines three scores: walkability score, transit score as well metro mobility associability score.  </w:t>
      </w:r>
      <w:r w:rsidR="006B027D">
        <w:t>Proposed equation:</w:t>
      </w:r>
    </w:p>
    <w:p w14:paraId="1F4BC7E4" w14:textId="707AA648" w:rsidR="006B027D" w:rsidRDefault="002101B9">
      <w:r>
        <w:t xml:space="preserve">        </w:t>
      </w:r>
      <w:r w:rsidRPr="006B027D">
        <w:rPr>
          <w:position w:val="-10"/>
        </w:rPr>
        <w:object w:dxaOrig="7820" w:dyaOrig="320" w14:anchorId="78A72A8D">
          <v:shape id="_x0000_i1026" type="#_x0000_t75" style="width:390.55pt;height:16.3pt" o:ole="">
            <v:imagedata r:id="rId10" o:title=""/>
          </v:shape>
          <o:OLEObject Type="Embed" ProgID="Equation.3" ShapeID="_x0000_i1026" DrawAspect="Content" ObjectID="_1372146837" r:id="rId11"/>
        </w:object>
      </w:r>
    </w:p>
    <w:p w14:paraId="7F46A0AA" w14:textId="4757978D" w:rsidR="00A41C3F" w:rsidRDefault="00A41C3F">
      <w:r w:rsidRPr="00BC7FEB">
        <w:rPr>
          <w:rStyle w:val="Heading3Char"/>
          <w:color w:val="auto"/>
        </w:rPr>
        <w:t>2.2.1 Walkability</w:t>
      </w:r>
      <w:r>
        <w:t xml:space="preserve">: We can </w:t>
      </w:r>
      <w:r w:rsidR="002604D8">
        <w:t>request</w:t>
      </w:r>
      <w:r>
        <w:t xml:space="preserve"> a walk score </w:t>
      </w:r>
      <w:r w:rsidR="002604D8">
        <w:t>from</w:t>
      </w:r>
      <w:r>
        <w:t xml:space="preserve"> </w:t>
      </w:r>
    </w:p>
    <w:p w14:paraId="666C4F01" w14:textId="3499CC63" w:rsidR="00A41C3F" w:rsidRDefault="002914A7">
      <w:hyperlink r:id="rId12" w:history="1">
        <w:r w:rsidR="00A41C3F" w:rsidRPr="00431DF2">
          <w:rPr>
            <w:rStyle w:val="Hyperlink"/>
          </w:rPr>
          <w:t>https://www.walkscore.com/professional/api.php</w:t>
        </w:r>
      </w:hyperlink>
    </w:p>
    <w:p w14:paraId="0D1D050D" w14:textId="2BEB3131" w:rsidR="00A41C3F" w:rsidRDefault="00A41C3F">
      <w:r w:rsidRPr="00BC7FEB">
        <w:rPr>
          <w:rStyle w:val="Heading3Char"/>
          <w:color w:val="auto"/>
        </w:rPr>
        <w:t>2.2.2 Access to Public Transit</w:t>
      </w:r>
      <w:r w:rsidR="0008584A">
        <w:rPr>
          <w:rStyle w:val="Heading3Char"/>
          <w:color w:val="auto"/>
        </w:rPr>
        <w:t xml:space="preserve"> (</w:t>
      </w:r>
      <w:r w:rsidR="0008584A" w:rsidRPr="00843922">
        <w:rPr>
          <w:rStyle w:val="Heading3Char"/>
          <w:color w:val="FF0000"/>
        </w:rPr>
        <w:t>only two cities in MN are provided with transit score, so we decide to remove it..</w:t>
      </w:r>
      <w:r w:rsidR="0008584A">
        <w:rPr>
          <w:rStyle w:val="Heading3Char"/>
          <w:color w:val="auto"/>
        </w:rPr>
        <w:t>)</w:t>
      </w:r>
      <w:r>
        <w:t xml:space="preserve">: We can </w:t>
      </w:r>
      <w:r w:rsidR="00C3076D">
        <w:t>request</w:t>
      </w:r>
      <w:r>
        <w:t xml:space="preserve"> a transit score </w:t>
      </w:r>
      <w:r w:rsidR="00C3076D">
        <w:t>from</w:t>
      </w:r>
    </w:p>
    <w:p w14:paraId="1FE36DA2" w14:textId="1CA60FFB" w:rsidR="00A41C3F" w:rsidRDefault="002914A7">
      <w:hyperlink r:id="rId13" w:history="1">
        <w:r w:rsidR="00A41C3F" w:rsidRPr="00431DF2">
          <w:rPr>
            <w:rStyle w:val="Hyperlink"/>
          </w:rPr>
          <w:t>https://www.walkscore.com/professional/public-transit-api.php</w:t>
        </w:r>
      </w:hyperlink>
      <w:r w:rsidR="00A41C3F">
        <w:t xml:space="preserve"> </w:t>
      </w:r>
    </w:p>
    <w:p w14:paraId="39CA6263" w14:textId="17127D88" w:rsidR="00A41C3F" w:rsidRDefault="00A41C3F">
      <w:r w:rsidRPr="00BC7FEB">
        <w:rPr>
          <w:rStyle w:val="Heading3Char"/>
          <w:color w:val="auto"/>
        </w:rPr>
        <w:t>2.2.3 Access to Metro Mobility</w:t>
      </w:r>
      <w:r>
        <w:t xml:space="preserve">: Metro mobility is </w:t>
      </w:r>
      <w:r w:rsidR="009A3868">
        <w:t>a shared public transportation service that is especially provided for people with disabilities. The following is the table of time schedule of metro mobility services by different communities in MN</w:t>
      </w:r>
    </w:p>
    <w:p w14:paraId="125D0EEE" w14:textId="0CF925C2" w:rsidR="009A3868" w:rsidRDefault="002914A7">
      <w:hyperlink r:id="rId14" w:history="1">
        <w:r w:rsidR="009A3868" w:rsidRPr="00431DF2">
          <w:rPr>
            <w:rStyle w:val="Hyperlink"/>
          </w:rPr>
          <w:t>http://www.metrocouncil.org/Transportation/Services/Metro-Mobility/Service-Hours-By-Community.aspx?source=child</w:t>
        </w:r>
      </w:hyperlink>
    </w:p>
    <w:p w14:paraId="2915193E" w14:textId="395080EF" w:rsidR="009A3868" w:rsidRDefault="009A3868">
      <w:r>
        <w:t xml:space="preserve">We can compute a metro </w:t>
      </w:r>
      <w:r w:rsidR="00E20F10">
        <w:t xml:space="preserve">availability </w:t>
      </w:r>
      <w:r>
        <w:t xml:space="preserve">score from the metro mobility service </w:t>
      </w:r>
    </w:p>
    <w:p w14:paraId="488C0296" w14:textId="77777777" w:rsidR="007D6D60" w:rsidRDefault="007D6D60"/>
    <w:p w14:paraId="011CCA37" w14:textId="708AE309" w:rsidR="002D1D5D" w:rsidRDefault="007D6D60">
      <w:r w:rsidRPr="00BC7FEB">
        <w:rPr>
          <w:rStyle w:val="Heading2Char"/>
        </w:rPr>
        <w:t xml:space="preserve">2.3 </w:t>
      </w:r>
      <w:r w:rsidR="002D1D5D">
        <w:rPr>
          <w:rStyle w:val="Heading2Char"/>
        </w:rPr>
        <w:t>Safety</w:t>
      </w:r>
      <w:r>
        <w:t xml:space="preserve">. </w:t>
      </w:r>
      <w:r w:rsidR="002D1D5D">
        <w:t xml:space="preserve">This feature measures the crime rate of nearby environment. </w:t>
      </w:r>
      <w:r w:rsidR="00F97A8E">
        <w:t xml:space="preserve">Proposed </w:t>
      </w:r>
      <w:r w:rsidR="00E661A7">
        <w:t>equation</w:t>
      </w:r>
      <w:r w:rsidR="00F97A8E">
        <w:t>:</w:t>
      </w:r>
    </w:p>
    <w:p w14:paraId="7904C2DC" w14:textId="0ADB024D" w:rsidR="00F97A8E" w:rsidRDefault="003E3428">
      <w:r>
        <w:t xml:space="preserve">                                                     </w:t>
      </w:r>
      <w:r w:rsidRPr="00F97A8E">
        <w:rPr>
          <w:position w:val="-10"/>
        </w:rPr>
        <w:object w:dxaOrig="3020" w:dyaOrig="320" w14:anchorId="7A17141B">
          <v:shape id="_x0000_i1027" type="#_x0000_t75" style="width:150.8pt;height:16.3pt" o:ole="">
            <v:imagedata r:id="rId15" o:title=""/>
          </v:shape>
          <o:OLEObject Type="Embed" ProgID="Equation.3" ShapeID="_x0000_i1027" DrawAspect="Content" ObjectID="_1372146838" r:id="rId16"/>
        </w:object>
      </w:r>
    </w:p>
    <w:p w14:paraId="05B4F13B" w14:textId="488651A8" w:rsidR="007D6D60" w:rsidRDefault="00F1311A">
      <w:r>
        <w:t xml:space="preserve">Minnesota </w:t>
      </w:r>
      <w:r w:rsidR="002262DD">
        <w:t xml:space="preserve">Department of Public Safety provides </w:t>
      </w:r>
      <w:r w:rsidR="00827666">
        <w:t xml:space="preserve">an </w:t>
      </w:r>
      <w:r w:rsidR="002262DD">
        <w:t>annual crime report:</w:t>
      </w:r>
    </w:p>
    <w:p w14:paraId="23042096" w14:textId="441C97C7" w:rsidR="002262DD" w:rsidRDefault="002914A7">
      <w:hyperlink r:id="rId17" w:history="1">
        <w:r w:rsidR="002262DD" w:rsidRPr="00431DF2">
          <w:rPr>
            <w:rStyle w:val="Hyperlink"/>
          </w:rPr>
          <w:t>https://dps.mn.gov/divisions/bca/bca-divisions/mnjis/Pages/uniform-crime-reports.aspx</w:t>
        </w:r>
      </w:hyperlink>
    </w:p>
    <w:p w14:paraId="24814BA6" w14:textId="77777777" w:rsidR="009B4C42" w:rsidRDefault="009B4C42"/>
    <w:p w14:paraId="5BDA5B37" w14:textId="41A34168" w:rsidR="00FF1B07" w:rsidRDefault="009B4C42">
      <w:r w:rsidRPr="009B4C42">
        <w:rPr>
          <w:rStyle w:val="Heading2Char"/>
        </w:rPr>
        <w:t>2.4 Health and Special Services</w:t>
      </w:r>
      <w:r>
        <w:t>. People with disabilities generally need more special health care and services, which can help them</w:t>
      </w:r>
      <w:r w:rsidR="00077DF2">
        <w:t xml:space="preserve"> to</w:t>
      </w:r>
      <w:r>
        <w:t xml:space="preserve"> live a better life. Therefore, one advantage of </w:t>
      </w:r>
      <w:r w:rsidR="00A364D4">
        <w:t>a location</w:t>
      </w:r>
      <w:r>
        <w:t xml:space="preserve"> is its closeness to hospital</w:t>
      </w:r>
      <w:r w:rsidR="00827666">
        <w:t>s</w:t>
      </w:r>
      <w:r>
        <w:t>, health center</w:t>
      </w:r>
      <w:r w:rsidR="00827666">
        <w:t>s</w:t>
      </w:r>
      <w:r>
        <w:t xml:space="preserve"> or some special disabilities organizations. </w:t>
      </w:r>
      <w:r w:rsidR="00FF1B07">
        <w:t>Proposed equation:</w:t>
      </w:r>
    </w:p>
    <w:p w14:paraId="34B57AF9" w14:textId="313B64EB" w:rsidR="002914A7" w:rsidRPr="002914A7" w:rsidRDefault="00FF1B07">
      <w:pPr>
        <w:rPr>
          <w:position w:val="-34"/>
        </w:rPr>
      </w:pPr>
      <w:r>
        <w:t xml:space="preserve">                                         </w:t>
      </w:r>
      <w:r w:rsidR="002914A7" w:rsidRPr="002914A7">
        <w:rPr>
          <w:position w:val="-22"/>
        </w:rPr>
        <w:object w:dxaOrig="4180" w:dyaOrig="440" w14:anchorId="3E8245E3">
          <v:shape id="_x0000_i1034" type="#_x0000_t75" style="width:209.2pt;height:22.1pt" o:ole="">
            <v:imagedata r:id="rId18" o:title=""/>
          </v:shape>
          <o:OLEObject Type="Embed" ProgID="Equation.3" ShapeID="_x0000_i1034" DrawAspect="Content" ObjectID="_1372146839" r:id="rId19"/>
        </w:object>
      </w:r>
      <w:bookmarkStart w:id="0" w:name="_GoBack"/>
      <w:bookmarkEnd w:id="0"/>
    </w:p>
    <w:p w14:paraId="202CA152" w14:textId="496C53DF" w:rsidR="009B4C42" w:rsidRDefault="00F1311A">
      <w:r>
        <w:t>Minnesota Department of Health provides a list of hospitals (around 200) in MN:</w:t>
      </w:r>
    </w:p>
    <w:p w14:paraId="4FDEB912" w14:textId="70D0B5F4" w:rsidR="00F1311A" w:rsidRDefault="002914A7">
      <w:hyperlink r:id="rId20" w:history="1">
        <w:r w:rsidR="00F1311A" w:rsidRPr="00431DF2">
          <w:rPr>
            <w:rStyle w:val="Hyperlink"/>
          </w:rPr>
          <w:t>http://www.health.state.mn.us/divs/hpsc/dap/hccis/stndrdrpts.htm</w:t>
        </w:r>
      </w:hyperlink>
    </w:p>
    <w:p w14:paraId="7FC77E77" w14:textId="0E924C2F" w:rsidR="00F1311A" w:rsidRDefault="00F1311A">
      <w:r>
        <w:t xml:space="preserve">In addition, </w:t>
      </w:r>
      <w:r w:rsidR="00AD7326">
        <w:t>there’s a list of disability organizations in MN:</w:t>
      </w:r>
    </w:p>
    <w:p w14:paraId="161068D4" w14:textId="450BCD53" w:rsidR="00AD7326" w:rsidRDefault="002914A7">
      <w:hyperlink r:id="rId21" w:history="1">
        <w:r w:rsidR="00AD7326" w:rsidRPr="00431DF2">
          <w:rPr>
            <w:rStyle w:val="Hyperlink"/>
          </w:rPr>
          <w:t>http://www.pacer.org/parent/php/PHP-c36.pdf</w:t>
        </w:r>
      </w:hyperlink>
    </w:p>
    <w:p w14:paraId="73C5CDB1" w14:textId="56B097B5" w:rsidR="00AD7326" w:rsidRDefault="00AD7326">
      <w:r>
        <w:t xml:space="preserve">So, when the apartments are ranked, the distance to the above hospitals or </w:t>
      </w:r>
      <w:r w:rsidR="00016F4A">
        <w:t>organizations can</w:t>
      </w:r>
      <w:r>
        <w:t xml:space="preserve"> be considered as well.</w:t>
      </w:r>
    </w:p>
    <w:p w14:paraId="64FF6BE8" w14:textId="77777777" w:rsidR="00E51EBD" w:rsidRDefault="00E51EBD"/>
    <w:p w14:paraId="35DB9B2B" w14:textId="652E48F9" w:rsidR="00E51EBD" w:rsidRDefault="00E51EBD">
      <w:r w:rsidRPr="009B68F0">
        <w:rPr>
          <w:rStyle w:val="Heading2Char"/>
        </w:rPr>
        <w:t>2.5 Disability Community</w:t>
      </w:r>
      <w:r>
        <w:t>. Needs more investigation…</w:t>
      </w:r>
    </w:p>
    <w:p w14:paraId="03086538" w14:textId="77777777" w:rsidR="00F45C7F" w:rsidRDefault="00F45C7F"/>
    <w:p w14:paraId="45794FE1" w14:textId="25CC8D78" w:rsidR="00CC5356" w:rsidRPr="00827666" w:rsidRDefault="00F45C7F" w:rsidP="00742644">
      <w:r>
        <w:rPr>
          <w:rStyle w:val="Heading1Char"/>
        </w:rPr>
        <w:t>3. Summary:</w:t>
      </w:r>
      <w:r>
        <w:t xml:space="preserve"> </w:t>
      </w:r>
      <w:r w:rsidR="00742644">
        <w:t xml:space="preserve">Using this app, people with disabilities are able to extract two important piece of information: (1) Given a place, compute the accessibility score for this place and give textual summary; (2) Given a geographical region, rank the places in terms of accessibility score. </w:t>
      </w:r>
    </w:p>
    <w:p w14:paraId="079E62F9" w14:textId="77777777" w:rsidR="00742644" w:rsidRDefault="00742644" w:rsidP="00F45C7F">
      <w:pPr>
        <w:rPr>
          <w:rStyle w:val="Heading1Char"/>
        </w:rPr>
      </w:pPr>
    </w:p>
    <w:p w14:paraId="335BEEBD" w14:textId="77777777" w:rsidR="00742644" w:rsidRDefault="00742644" w:rsidP="00F45C7F">
      <w:pPr>
        <w:rPr>
          <w:rStyle w:val="Heading1Char"/>
        </w:rPr>
      </w:pPr>
    </w:p>
    <w:p w14:paraId="68E2A0B3" w14:textId="77777777" w:rsidR="00742644" w:rsidRDefault="00742644" w:rsidP="00F45C7F">
      <w:pPr>
        <w:rPr>
          <w:rStyle w:val="Heading1Char"/>
        </w:rPr>
      </w:pPr>
    </w:p>
    <w:p w14:paraId="4F7AB00F" w14:textId="7826B235" w:rsidR="00055347" w:rsidRDefault="00055347" w:rsidP="00F45C7F">
      <w:r w:rsidRPr="00055347">
        <w:rPr>
          <w:rStyle w:val="Heading1Char"/>
        </w:rPr>
        <w:t>Snapshot of Demo</w:t>
      </w:r>
      <w:r>
        <w:t>:</w:t>
      </w:r>
    </w:p>
    <w:p w14:paraId="2AD10692" w14:textId="04CEF5A0" w:rsidR="00F915F3" w:rsidRDefault="00F915F3" w:rsidP="00F45C7F">
      <w:r>
        <w:rPr>
          <w:noProof/>
        </w:rPr>
        <w:drawing>
          <wp:inline distT="0" distB="0" distL="0" distR="0" wp14:anchorId="12B1B127" wp14:editId="130E310D">
            <wp:extent cx="5100043" cy="361784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interfac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043" cy="361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2647" w14:textId="4FDB2E09" w:rsidR="00055347" w:rsidRDefault="00F915F3" w:rsidP="00F45C7F">
      <w:r>
        <w:rPr>
          <w:noProof/>
        </w:rPr>
        <w:drawing>
          <wp:inline distT="0" distB="0" distL="0" distR="0" wp14:anchorId="2681E836" wp14:editId="0CCF3977">
            <wp:extent cx="5123285" cy="37719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8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0698" w14:textId="4276F2D2" w:rsidR="00055347" w:rsidRDefault="00055347" w:rsidP="00F45C7F">
      <w:r>
        <w:rPr>
          <w:noProof/>
        </w:rPr>
        <w:lastRenderedPageBreak/>
        <w:drawing>
          <wp:inline distT="0" distB="0" distL="0" distR="0" wp14:anchorId="684E40C6" wp14:editId="408AE2A1">
            <wp:extent cx="4454183" cy="38525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37" cy="385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FACC" w14:textId="77777777" w:rsidR="00055347" w:rsidRDefault="00055347" w:rsidP="00F45C7F"/>
    <w:p w14:paraId="73B06728" w14:textId="77777777" w:rsidR="00055347" w:rsidRDefault="00055347" w:rsidP="00F45C7F"/>
    <w:p w14:paraId="55661931" w14:textId="3DE2B3A1" w:rsidR="00055347" w:rsidRDefault="005F196D" w:rsidP="00F45C7F">
      <w:r>
        <w:rPr>
          <w:noProof/>
        </w:rPr>
        <w:drawing>
          <wp:inline distT="0" distB="0" distL="0" distR="0" wp14:anchorId="1F3FC6CE" wp14:editId="0CD73357">
            <wp:extent cx="5825987" cy="3167380"/>
            <wp:effectExtent l="0" t="0" r="0" b="7620"/>
            <wp:docPr id="3" name="Picture 3" descr="Macintosh HD:Users:xshuai:Documents:Projects:accessibilityscore:mockups:Alpha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xshuai:Documents:Projects:accessibilityscore:mockups:AlphaDesig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987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347" w:rsidSect="004E2F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D6C74"/>
    <w:multiLevelType w:val="hybridMultilevel"/>
    <w:tmpl w:val="DA687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D1"/>
    <w:rsid w:val="000030C2"/>
    <w:rsid w:val="00016F4A"/>
    <w:rsid w:val="0002434D"/>
    <w:rsid w:val="00055347"/>
    <w:rsid w:val="00077DF2"/>
    <w:rsid w:val="0008584A"/>
    <w:rsid w:val="0009504C"/>
    <w:rsid w:val="00101458"/>
    <w:rsid w:val="001542D8"/>
    <w:rsid w:val="001949B1"/>
    <w:rsid w:val="001A1532"/>
    <w:rsid w:val="002101B9"/>
    <w:rsid w:val="002262DD"/>
    <w:rsid w:val="002604D8"/>
    <w:rsid w:val="002914A7"/>
    <w:rsid w:val="002D1D5D"/>
    <w:rsid w:val="00306E14"/>
    <w:rsid w:val="00335402"/>
    <w:rsid w:val="00394677"/>
    <w:rsid w:val="003E3428"/>
    <w:rsid w:val="004E2F73"/>
    <w:rsid w:val="005404DE"/>
    <w:rsid w:val="0054332A"/>
    <w:rsid w:val="00596ADD"/>
    <w:rsid w:val="005F196D"/>
    <w:rsid w:val="00627240"/>
    <w:rsid w:val="006B027D"/>
    <w:rsid w:val="00742644"/>
    <w:rsid w:val="0077161B"/>
    <w:rsid w:val="007D6D60"/>
    <w:rsid w:val="007E7B35"/>
    <w:rsid w:val="00827666"/>
    <w:rsid w:val="00843922"/>
    <w:rsid w:val="00874676"/>
    <w:rsid w:val="008D2E97"/>
    <w:rsid w:val="008D3EB8"/>
    <w:rsid w:val="00941D44"/>
    <w:rsid w:val="009A3868"/>
    <w:rsid w:val="009A7579"/>
    <w:rsid w:val="009B4C42"/>
    <w:rsid w:val="009B68F0"/>
    <w:rsid w:val="009B75EB"/>
    <w:rsid w:val="009E69AF"/>
    <w:rsid w:val="00A364D4"/>
    <w:rsid w:val="00A41C3F"/>
    <w:rsid w:val="00A8759C"/>
    <w:rsid w:val="00AC4056"/>
    <w:rsid w:val="00AD7326"/>
    <w:rsid w:val="00B26B67"/>
    <w:rsid w:val="00B77E65"/>
    <w:rsid w:val="00BC7FEB"/>
    <w:rsid w:val="00BD17D1"/>
    <w:rsid w:val="00BD3BFC"/>
    <w:rsid w:val="00C14ED9"/>
    <w:rsid w:val="00C3076D"/>
    <w:rsid w:val="00CC5356"/>
    <w:rsid w:val="00CF22E3"/>
    <w:rsid w:val="00D619D9"/>
    <w:rsid w:val="00D80566"/>
    <w:rsid w:val="00D8683D"/>
    <w:rsid w:val="00DA5567"/>
    <w:rsid w:val="00E20F10"/>
    <w:rsid w:val="00E51EBD"/>
    <w:rsid w:val="00E563CA"/>
    <w:rsid w:val="00E661A7"/>
    <w:rsid w:val="00E76B24"/>
    <w:rsid w:val="00EA4B16"/>
    <w:rsid w:val="00EB0F99"/>
    <w:rsid w:val="00EC3387"/>
    <w:rsid w:val="00F1311A"/>
    <w:rsid w:val="00F147E9"/>
    <w:rsid w:val="00F2201E"/>
    <w:rsid w:val="00F45C7F"/>
    <w:rsid w:val="00F65601"/>
    <w:rsid w:val="00F72D46"/>
    <w:rsid w:val="00F915F3"/>
    <w:rsid w:val="00F92A12"/>
    <w:rsid w:val="00F97A8E"/>
    <w:rsid w:val="00FF1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0943DD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38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7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1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16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2201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A38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3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34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7467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F22E3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20F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portal.hud.gov/hudportal/HUD?src=/program_offices/housing/mfh/rems/remsinspecscores/remsphysinspscores" TargetMode="External"/><Relationship Id="rId20" Type="http://schemas.openxmlformats.org/officeDocument/2006/relationships/hyperlink" Target="http://www.health.state.mn.us/divs/hpsc/dap/hccis/stndrdrpts.htm" TargetMode="External"/><Relationship Id="rId21" Type="http://schemas.openxmlformats.org/officeDocument/2006/relationships/hyperlink" Target="http://www.pacer.org/parent/php/PHP-c36.pdf" TargetMode="External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oleObject" Target="embeddings/Microsoft_Equation2.bin"/><Relationship Id="rId12" Type="http://schemas.openxmlformats.org/officeDocument/2006/relationships/hyperlink" Target="https://www.walkscore.com/professional/api.php" TargetMode="External"/><Relationship Id="rId13" Type="http://schemas.openxmlformats.org/officeDocument/2006/relationships/hyperlink" Target="https://www.walkscore.com/professional/public-transit-api.php" TargetMode="External"/><Relationship Id="rId14" Type="http://schemas.openxmlformats.org/officeDocument/2006/relationships/hyperlink" Target="http://www.metrocouncil.org/Transportation/Services/Metro-Mobility/Service-Hours-By-Community.aspx?source=child" TargetMode="External"/><Relationship Id="rId15" Type="http://schemas.openxmlformats.org/officeDocument/2006/relationships/image" Target="media/image3.emf"/><Relationship Id="rId16" Type="http://schemas.openxmlformats.org/officeDocument/2006/relationships/oleObject" Target="embeddings/Microsoft_Equation3.bin"/><Relationship Id="rId17" Type="http://schemas.openxmlformats.org/officeDocument/2006/relationships/hyperlink" Target="https://dps.mn.gov/divisions/bca/bca-divisions/mnjis/Pages/uniform-crime-reports.aspx" TargetMode="External"/><Relationship Id="rId18" Type="http://schemas.openxmlformats.org/officeDocument/2006/relationships/image" Target="media/image4.emf"/><Relationship Id="rId19" Type="http://schemas.openxmlformats.org/officeDocument/2006/relationships/oleObject" Target="embeddings/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hyperlink" Target="http://www.hud.gov/apps/section8/results.cfm?city_name_text=&amp;county_name_text=&amp;zip_code=&amp;property_name_text=&amp;client_group_type=&amp;maxrec=20&amp;state_code=MN&amp;statename=Minneso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822</Words>
  <Characters>4689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 Reuters</dc:creator>
  <cp:keywords/>
  <dc:description/>
  <cp:lastModifiedBy>Thomson Reuters</cp:lastModifiedBy>
  <cp:revision>39</cp:revision>
  <dcterms:created xsi:type="dcterms:W3CDTF">2015-06-29T16:28:00Z</dcterms:created>
  <dcterms:modified xsi:type="dcterms:W3CDTF">2015-07-13T16:05:00Z</dcterms:modified>
</cp:coreProperties>
</file>